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5D" w:rsidRDefault="00526444">
      <w:r>
        <w:t>Group_Packages (</w:t>
      </w:r>
      <w:r w:rsidRPr="00526444">
        <w:rPr>
          <w:u w:val="single"/>
        </w:rPr>
        <w:t>Type</w:t>
      </w:r>
      <w:r>
        <w:rPr>
          <w:u w:val="single"/>
        </w:rPr>
        <w:t>,</w:t>
      </w:r>
      <w:ins w:id="0" w:author="AMIT NAGDEV" w:date="2017-11-22T14:04:00Z">
        <w:r>
          <w:rPr>
            <w:u w:val="single"/>
          </w:rPr>
          <w:t xml:space="preserve"> </w:t>
        </w:r>
        <w:r w:rsidRPr="000C5AD4">
          <w:rPr>
            <w:u w:val="single"/>
          </w:rPr>
          <w:t>Numbe</w:t>
        </w:r>
      </w:ins>
      <w:r>
        <w:rPr>
          <w:u w:val="single"/>
        </w:rPr>
        <w:t>r</w:t>
      </w:r>
      <w:r>
        <w:t>, Discount)</w:t>
      </w:r>
      <w:r w:rsidR="00C60EA4">
        <w:t xml:space="preserve"> Amit</w:t>
      </w:r>
    </w:p>
    <w:p w:rsidR="00526444" w:rsidRDefault="000C5AD4" w:rsidP="0088719E">
      <w:pPr>
        <w:pStyle w:val="ListParagraph"/>
        <w:numPr>
          <w:ilvl w:val="0"/>
          <w:numId w:val="1"/>
        </w:numPr>
      </w:pPr>
      <w:r>
        <w:t>Discount  is not null</w:t>
      </w:r>
    </w:p>
    <w:p w:rsidR="00232052" w:rsidRDefault="00232052" w:rsidP="00232052">
      <w:pPr>
        <w:pStyle w:val="ListParagraph"/>
        <w:numPr>
          <w:ilvl w:val="0"/>
          <w:numId w:val="1"/>
        </w:numPr>
      </w:pPr>
      <w:r>
        <w:t>Check for types: Presidential Suite, Deluxe Suite, Suite, Conference Room, Ball Room.</w:t>
      </w:r>
    </w:p>
    <w:p w:rsidR="00526444" w:rsidRPr="00526444" w:rsidRDefault="00526444">
      <w:r>
        <w:t>Seasonal_Discount (</w:t>
      </w:r>
      <w:r>
        <w:rPr>
          <w:u w:val="single"/>
        </w:rPr>
        <w:t>Type</w:t>
      </w:r>
      <w:r w:rsidRPr="000C5AD4">
        <w:rPr>
          <w:u w:val="single"/>
        </w:rPr>
        <w:t>, StartDate</w:t>
      </w:r>
      <w:r>
        <w:t>, EndDate, Discount)</w:t>
      </w:r>
      <w:r w:rsidR="00C60EA4">
        <w:t xml:space="preserve"> Amit</w:t>
      </w:r>
    </w:p>
    <w:p w:rsidR="00526444" w:rsidRPr="000C5AD4" w:rsidRDefault="000C5AD4" w:rsidP="000C5AD4">
      <w:pPr>
        <w:pStyle w:val="ListParagraph"/>
        <w:numPr>
          <w:ilvl w:val="0"/>
          <w:numId w:val="1"/>
        </w:numPr>
        <w:rPr>
          <w:i/>
        </w:rPr>
      </w:pPr>
      <w:r>
        <w:t>EndDate is not null</w:t>
      </w:r>
    </w:p>
    <w:p w:rsidR="000C5AD4" w:rsidRPr="00232052" w:rsidRDefault="000C5AD4" w:rsidP="000C5AD4">
      <w:pPr>
        <w:pStyle w:val="ListParagraph"/>
        <w:numPr>
          <w:ilvl w:val="0"/>
          <w:numId w:val="1"/>
        </w:numPr>
        <w:rPr>
          <w:i/>
        </w:rPr>
      </w:pPr>
      <w:r>
        <w:t>Discount is not null</w:t>
      </w:r>
    </w:p>
    <w:p w:rsidR="00232052" w:rsidRPr="00232052" w:rsidRDefault="00232052" w:rsidP="00232052">
      <w:pPr>
        <w:pStyle w:val="ListParagraph"/>
        <w:numPr>
          <w:ilvl w:val="0"/>
          <w:numId w:val="1"/>
        </w:numPr>
      </w:pPr>
      <w:r>
        <w:t>Check for types: Presidential Suite, Deluxe Suite, Suite, Conference Room, Ball Room</w:t>
      </w:r>
      <w:r>
        <w:t>.</w:t>
      </w:r>
    </w:p>
    <w:p w:rsidR="00526444" w:rsidRDefault="00526444">
      <w:r>
        <w:t>Room  (</w:t>
      </w:r>
      <w:r>
        <w:softHyphen/>
      </w:r>
      <w:r>
        <w:softHyphen/>
      </w:r>
      <w:r>
        <w:rPr>
          <w:u w:val="single"/>
        </w:rPr>
        <w:t>RoomNo</w:t>
      </w:r>
      <w:r>
        <w:t>, Type, Price, Availability)</w:t>
      </w:r>
      <w:r w:rsidR="00C60EA4">
        <w:t xml:space="preserve"> Amit</w:t>
      </w:r>
    </w:p>
    <w:p w:rsidR="00526444" w:rsidRDefault="000C5AD4" w:rsidP="000C5AD4">
      <w:pPr>
        <w:pStyle w:val="ListParagraph"/>
        <w:numPr>
          <w:ilvl w:val="0"/>
          <w:numId w:val="2"/>
        </w:numPr>
      </w:pPr>
      <w:r>
        <w:t>Upon selection of Room in UI, Call functions for G_P and S_D that get the discount amount.</w:t>
      </w:r>
    </w:p>
    <w:p w:rsidR="000C5AD4" w:rsidRDefault="000C5AD4" w:rsidP="000C5AD4">
      <w:pPr>
        <w:pStyle w:val="ListParagraph"/>
        <w:numPr>
          <w:ilvl w:val="0"/>
          <w:numId w:val="2"/>
        </w:numPr>
      </w:pPr>
      <w:r>
        <w:t>Availability is Boolean</w:t>
      </w:r>
    </w:p>
    <w:p w:rsidR="000C5AD4" w:rsidRDefault="00232052" w:rsidP="000C5AD4">
      <w:pPr>
        <w:pStyle w:val="ListParagraph"/>
        <w:numPr>
          <w:ilvl w:val="0"/>
          <w:numId w:val="2"/>
        </w:numPr>
      </w:pPr>
      <w:r>
        <w:t>Check for types: Presidential Suite, Deluxe Suite, Suite, Conference Room, Ball Room.</w:t>
      </w:r>
    </w:p>
    <w:p w:rsidR="00232052" w:rsidRDefault="00232052" w:rsidP="000C5AD4">
      <w:pPr>
        <w:pStyle w:val="ListParagraph"/>
        <w:numPr>
          <w:ilvl w:val="0"/>
          <w:numId w:val="2"/>
        </w:numPr>
      </w:pPr>
      <w:r>
        <w:t>Upon Selection of Room, show the availability calendar UI stuff.</w:t>
      </w:r>
    </w:p>
    <w:p w:rsidR="00232052" w:rsidRDefault="00232052" w:rsidP="000C5AD4">
      <w:pPr>
        <w:pStyle w:val="ListParagraph"/>
        <w:numPr>
          <w:ilvl w:val="0"/>
          <w:numId w:val="2"/>
        </w:numPr>
      </w:pPr>
      <w:r>
        <w:t>Upon Selection show the customer input panel (input customer data)</w:t>
      </w:r>
    </w:p>
    <w:p w:rsidR="00526444" w:rsidRDefault="00526444">
      <w:r>
        <w:t>Availability_Calendar (</w:t>
      </w:r>
      <w:r>
        <w:rPr>
          <w:u w:val="single"/>
        </w:rPr>
        <w:t>RoomNo</w:t>
      </w:r>
      <w:r>
        <w:t xml:space="preserve">, CheckInDate, </w:t>
      </w:r>
      <w:r w:rsidRPr="00526444">
        <w:rPr>
          <w:u w:val="single"/>
        </w:rPr>
        <w:t>CheckOutDate</w:t>
      </w:r>
      <w:r>
        <w:t>, CheckOutTime)</w:t>
      </w:r>
    </w:p>
    <w:p w:rsidR="008B6981" w:rsidRDefault="008B6981" w:rsidP="008B6981">
      <w:pPr>
        <w:pStyle w:val="ListParagraph"/>
        <w:numPr>
          <w:ilvl w:val="0"/>
          <w:numId w:val="3"/>
        </w:numPr>
      </w:pPr>
      <w:r>
        <w:t>ADD custID and CheckInTime (don’t need to access all of them when showing calendar)</w:t>
      </w:r>
    </w:p>
    <w:p w:rsidR="00526444" w:rsidRDefault="00526444">
      <w:bookmarkStart w:id="1" w:name="_GoBack"/>
      <w:bookmarkEnd w:id="1"/>
      <w:r>
        <w:t>Make_Reservation is going to be a UI based scheduler. No table needed</w:t>
      </w:r>
    </w:p>
    <w:p w:rsidR="00526444" w:rsidRDefault="008B6981" w:rsidP="008B6981">
      <w:pPr>
        <w:pStyle w:val="ListParagraph"/>
        <w:numPr>
          <w:ilvl w:val="0"/>
          <w:numId w:val="3"/>
        </w:numPr>
      </w:pPr>
      <w:r>
        <w:t>The PHP that manages all the PL/SQL functions and procedures</w:t>
      </w:r>
    </w:p>
    <w:p w:rsidR="00F90F35" w:rsidRDefault="00526444" w:rsidP="008B6981">
      <w:r>
        <w:t>Customer (</w:t>
      </w:r>
      <w:r w:rsidRPr="00526444">
        <w:rPr>
          <w:u w:val="single"/>
        </w:rPr>
        <w:t>CustID</w:t>
      </w:r>
      <w:r>
        <w:rPr>
          <w:u w:val="single"/>
        </w:rPr>
        <w:t xml:space="preserve">, </w:t>
      </w:r>
      <w:r>
        <w:t>CustName, CreditCardNo</w:t>
      </w:r>
      <w:r w:rsidR="00F90F35">
        <w:t>)</w:t>
      </w:r>
    </w:p>
    <w:p w:rsidR="00F90F35" w:rsidRDefault="00F90F35">
      <w:r>
        <w:t>Charges (</w:t>
      </w:r>
      <w:r>
        <w:rPr>
          <w:u w:val="single"/>
        </w:rPr>
        <w:t>CustID</w:t>
      </w:r>
      <w:r>
        <w:t>, RoomNo, TotalCost)</w:t>
      </w:r>
    </w:p>
    <w:p w:rsidR="00F90F35" w:rsidRDefault="00F90F35" w:rsidP="008B6981">
      <w:pPr>
        <w:pStyle w:val="ListParagraph"/>
        <w:numPr>
          <w:ilvl w:val="0"/>
          <w:numId w:val="3"/>
        </w:numPr>
      </w:pPr>
    </w:p>
    <w:p w:rsidR="00F90F35" w:rsidRDefault="00F90F35" w:rsidP="00430592">
      <w:r>
        <w:t xml:space="preserve">Check Reward Status is a PL/SQL Function. </w:t>
      </w:r>
    </w:p>
    <w:p w:rsidR="00F90F35" w:rsidRDefault="00F90F35">
      <w:r>
        <w:t>Rewards (CustID, Points, Tier)</w:t>
      </w:r>
    </w:p>
    <w:p w:rsidR="00F90F35" w:rsidRDefault="00430592">
      <w:r>
        <w:t>PL/SQL – Subtract from rewards tiers and points</w:t>
      </w:r>
    </w:p>
    <w:p w:rsidR="00F90F35" w:rsidRDefault="00F90F35">
      <w:r>
        <w:t>Employees (</w:t>
      </w:r>
      <w:r w:rsidRPr="00F90F35">
        <w:rPr>
          <w:u w:val="single"/>
        </w:rPr>
        <w:t>EmpID</w:t>
      </w:r>
      <w:r>
        <w:rPr>
          <w:u w:val="single"/>
        </w:rPr>
        <w:t>,</w:t>
      </w:r>
      <w:r>
        <w:t xml:space="preserve"> EmpNam</w:t>
      </w:r>
      <w:r w:rsidR="00430592">
        <w:t>e</w:t>
      </w:r>
      <w:r>
        <w:t>, DeptID, Salary)</w:t>
      </w:r>
    </w:p>
    <w:p w:rsidR="00F90F35" w:rsidRDefault="00F90F35"/>
    <w:p w:rsidR="00F90F35" w:rsidRDefault="00F90F35">
      <w:r>
        <w:t>Department (DeptID, PartID, PhoneNo)</w:t>
      </w:r>
    </w:p>
    <w:p w:rsidR="00F90F35" w:rsidRDefault="00F90F35"/>
    <w:p w:rsidR="00F90F35" w:rsidRDefault="00F90F35">
      <w:r>
        <w:t>Inventory (</w:t>
      </w:r>
      <w:r w:rsidRPr="00430592">
        <w:rPr>
          <w:u w:val="single"/>
        </w:rPr>
        <w:t>PartID</w:t>
      </w:r>
      <w:r>
        <w:t xml:space="preserve">, PartName, Qty, </w:t>
      </w:r>
      <w:r w:rsidRPr="00430592">
        <w:t>lowQTY</w:t>
      </w:r>
      <w:r>
        <w:t>, Price, DeptID, date_Checked)</w:t>
      </w:r>
    </w:p>
    <w:p w:rsidR="00F90F35" w:rsidRDefault="00F90F35"/>
    <w:p w:rsidR="00F90F35" w:rsidRDefault="00F90F35">
      <w:r>
        <w:t>Needed_Parts (</w:t>
      </w:r>
      <w:r w:rsidRPr="00F90F35">
        <w:rPr>
          <w:u w:val="single"/>
        </w:rPr>
        <w:t>PartID</w:t>
      </w:r>
      <w:r>
        <w:t>, Qty)</w:t>
      </w:r>
    </w:p>
    <w:p w:rsidR="00430592" w:rsidRDefault="00430592"/>
    <w:p w:rsidR="00430592" w:rsidRPr="00F90F35" w:rsidRDefault="00430592">
      <w:r>
        <w:lastRenderedPageBreak/>
        <w:t>UI that allows parts to be bought</w:t>
      </w:r>
    </w:p>
    <w:p w:rsidR="00F90F35" w:rsidRDefault="00F90F35"/>
    <w:p w:rsidR="00017A84" w:rsidRDefault="00017A84"/>
    <w:p w:rsidR="00017A84" w:rsidRDefault="00017A84">
      <w:r>
        <w:t>Tiers:</w:t>
      </w:r>
    </w:p>
    <w:p w:rsidR="00017A84" w:rsidRDefault="00017A84">
      <w:r>
        <w:t>1: Late Checkout</w:t>
      </w:r>
    </w:p>
    <w:p w:rsidR="00017A84" w:rsidRDefault="00017A84">
      <w:r>
        <w:t>2: Choose exact room</w:t>
      </w:r>
    </w:p>
    <w:p w:rsidR="00017A84" w:rsidRDefault="00017A84">
      <w:r>
        <w:t>3: non-Seasonal free suite for one night</w:t>
      </w:r>
    </w:p>
    <w:p w:rsidR="00017A84" w:rsidRDefault="00017A84"/>
    <w:p w:rsidR="00017A84" w:rsidRPr="00F90F35" w:rsidRDefault="00017A84">
      <w:r>
        <w:t>Discount is a</w:t>
      </w:r>
    </w:p>
    <w:sectPr w:rsidR="00017A84" w:rsidRPr="00F9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301A"/>
    <w:multiLevelType w:val="hybridMultilevel"/>
    <w:tmpl w:val="A3A0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60936"/>
    <w:multiLevelType w:val="hybridMultilevel"/>
    <w:tmpl w:val="714C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6FF2"/>
    <w:multiLevelType w:val="hybridMultilevel"/>
    <w:tmpl w:val="DA76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IT NAGDEV">
    <w15:presenceInfo w15:providerId="Windows Live" w15:userId="ff7c02812b512f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44"/>
    <w:rsid w:val="00017A84"/>
    <w:rsid w:val="000C5AD4"/>
    <w:rsid w:val="00211529"/>
    <w:rsid w:val="00232052"/>
    <w:rsid w:val="00380E76"/>
    <w:rsid w:val="00430592"/>
    <w:rsid w:val="00526444"/>
    <w:rsid w:val="0088719E"/>
    <w:rsid w:val="008B6981"/>
    <w:rsid w:val="0099278A"/>
    <w:rsid w:val="00C201A0"/>
    <w:rsid w:val="00C60EA4"/>
    <w:rsid w:val="00E6104C"/>
    <w:rsid w:val="00F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D8F5"/>
  <w15:chartTrackingRefBased/>
  <w15:docId w15:val="{5A132A1D-E388-45FE-9739-3442821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6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6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6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4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NAGDEV</dc:creator>
  <cp:keywords/>
  <dc:description/>
  <cp:lastModifiedBy>AMIT NAGDEV</cp:lastModifiedBy>
  <cp:revision>1</cp:revision>
  <dcterms:created xsi:type="dcterms:W3CDTF">2017-11-22T22:03:00Z</dcterms:created>
  <dcterms:modified xsi:type="dcterms:W3CDTF">2017-11-23T00:33:00Z</dcterms:modified>
</cp:coreProperties>
</file>